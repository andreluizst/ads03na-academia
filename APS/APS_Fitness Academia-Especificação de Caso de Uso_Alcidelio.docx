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351454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351454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351454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503718" w:rsidRPr="00B36A92" w:rsidRDefault="00503718" w:rsidP="00503718">
      <w:pPr>
        <w:pStyle w:val="Ttulo1"/>
      </w:pPr>
      <w:bookmarkStart w:id="17" w:name="_Toc354598462"/>
      <w:r w:rsidRPr="00B36A92">
        <w:lastRenderedPageBreak/>
        <w:t>Casos de Uso</w:t>
      </w:r>
      <w:bookmarkEnd w:id="17"/>
    </w:p>
    <w:p w:rsidR="00503718" w:rsidRPr="003F6900" w:rsidRDefault="00503718" w:rsidP="00503718"/>
    <w:p w:rsidR="00503718" w:rsidRPr="00892529" w:rsidRDefault="00503718" w:rsidP="00503718">
      <w:pPr>
        <w:pStyle w:val="Ttulo2"/>
        <w:numPr>
          <w:ilvl w:val="0"/>
          <w:numId w:val="0"/>
        </w:numPr>
        <w:shd w:val="clear" w:color="auto" w:fill="000000" w:themeFill="text1"/>
        <w:jc w:val="center"/>
        <w:rPr>
          <w:sz w:val="28"/>
          <w:szCs w:val="28"/>
          <w:u w:val="single"/>
        </w:rPr>
      </w:pPr>
      <w:bookmarkStart w:id="18" w:name="_Toc354598463"/>
      <w:r>
        <w:rPr>
          <w:sz w:val="28"/>
          <w:szCs w:val="28"/>
          <w:u w:val="single"/>
        </w:rPr>
        <w:t>UC</w:t>
      </w:r>
      <w:r w:rsidRPr="00892529">
        <w:rPr>
          <w:sz w:val="28"/>
          <w:szCs w:val="28"/>
          <w:u w:val="single"/>
        </w:rPr>
        <w:t>001 – Manter Cliente</w:t>
      </w:r>
      <w:bookmarkEnd w:id="18"/>
    </w:p>
    <w:p w:rsidR="00503718" w:rsidRDefault="00503718" w:rsidP="0050371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>
        <w:rPr>
          <w:rFonts w:ascii="Arial" w:hAnsi="Arial" w:cs="Arial"/>
          <w:iCs/>
        </w:rPr>
        <w:t>Secretária/Atendente: Funcionária responsável pelo atendimento ao cliente/aluno.</w:t>
      </w:r>
    </w:p>
    <w:p w:rsidR="00503718" w:rsidRDefault="00503718" w:rsidP="00503718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503718" w:rsidRDefault="00503718" w:rsidP="00503718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Cliente mantido.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8D08D" w:themeFill="accent6" w:themeFillTint="99"/>
        <w:rPr>
          <w:rFonts w:ascii="Arial" w:hAnsi="Arial" w:cs="Arial"/>
          <w:b w:val="0"/>
          <w:sz w:val="24"/>
        </w:rPr>
      </w:pPr>
      <w:bookmarkStart w:id="19" w:name="_Toc354598464"/>
      <w:r>
        <w:rPr>
          <w:rFonts w:ascii="Arial" w:hAnsi="Arial" w:cs="Arial"/>
          <w:sz w:val="24"/>
        </w:rPr>
        <w:t>Fluxo Básico</w:t>
      </w:r>
      <w:bookmarkEnd w:id="19"/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a secretária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“Manter Cliente”.</w:t>
      </w:r>
    </w:p>
    <w:p w:rsidR="00503718" w:rsidRDefault="00503718" w:rsidP="00503718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de pesquisa para a secretária verificar se o cliente já está cadastrado. Nesta mesma tela o sistema exibe as opções “Pesquisar”, “Novo” [SB001] Incluir Cliente, “Alterar cliente” [SB002] e “Excluir Cliente” [SB003]. A secretária deve informar: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03718" w:rsidRDefault="00503718" w:rsidP="00503718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503718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503718" w:rsidRPr="00D30536" w:rsidRDefault="00503718" w:rsidP="00503718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503718" w:rsidRDefault="00503718" w:rsidP="00503718">
      <w:pPr>
        <w:rPr>
          <w:rFonts w:ascii="Arial" w:hAnsi="Arial" w:cs="Arial"/>
          <w:b/>
        </w:rPr>
      </w:pP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Incluir Cliente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completo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civil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Validade do exame médico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Telefone residencial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Celular</w:t>
      </w:r>
    </w:p>
    <w:p w:rsidR="00503718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E-mail</w:t>
      </w:r>
    </w:p>
    <w:p w:rsidR="00503718" w:rsidRPr="005E772C" w:rsidRDefault="00503718" w:rsidP="00503718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Idade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503718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mensagem “A operação foi realizada com sucesso”</w:t>
      </w:r>
      <w:r>
        <w:rPr>
          <w:rFonts w:ascii="Arial" w:hAnsi="Arial" w:cs="Arial"/>
        </w:rPr>
        <w:t>. Nessa mesa tela o usuário pode opcionalmente “Realizar Matrícula” [UC008].</w:t>
      </w:r>
    </w:p>
    <w:p w:rsidR="00503718" w:rsidRPr="005E772C" w:rsidRDefault="00503718" w:rsidP="00503718">
      <w:pPr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O sistema</w:t>
      </w:r>
      <w:r w:rsidRPr="005E772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retorna ao </w:t>
      </w:r>
      <w:r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ind w:left="1008" w:hanging="1008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Pr="00CD7672">
        <w:rPr>
          <w:rFonts w:ascii="Arial" w:hAnsi="Arial" w:cs="Arial"/>
          <w:b/>
        </w:rPr>
        <w:t xml:space="preserve">002 </w:t>
      </w:r>
      <w:r>
        <w:rPr>
          <w:rFonts w:ascii="Arial" w:hAnsi="Arial" w:cs="Arial"/>
          <w:b/>
        </w:rPr>
        <w:t>– Alterar Cliente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selecionar um item para alteração, o sistema apresenta para alteração do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503718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usuário confirma </w:t>
      </w:r>
      <w:r w:rsidRPr="005E772C">
        <w:rPr>
          <w:rFonts w:ascii="Arial" w:hAnsi="Arial" w:cs="Arial"/>
        </w:rPr>
        <w:t>([F</w:t>
      </w:r>
      <w:r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</w:t>
      </w:r>
      <w:r>
        <w:rPr>
          <w:rFonts w:ascii="Arial" w:hAnsi="Arial" w:cs="Arial"/>
        </w:rPr>
        <w:t xml:space="preserve"> ou cancela ([FAE001] Cancelar modificações) as alterações</w:t>
      </w:r>
      <w:r w:rsidRPr="005E772C">
        <w:rPr>
          <w:rFonts w:ascii="Arial" w:hAnsi="Arial" w:cs="Arial"/>
        </w:rPr>
        <w:t>.</w:t>
      </w:r>
    </w:p>
    <w:p w:rsidR="00503718" w:rsidRPr="005E772C" w:rsidRDefault="00503718" w:rsidP="00503718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503718" w:rsidRPr="00CF1D17" w:rsidRDefault="00503718" w:rsidP="00503718">
      <w:pPr>
        <w:pStyle w:val="Ttulo4"/>
        <w:numPr>
          <w:ilvl w:val="0"/>
          <w:numId w:val="0"/>
        </w:numPr>
        <w:shd w:val="clear" w:color="auto" w:fill="9CC2E5" w:themeFill="accent1" w:themeFillTint="99"/>
        <w:rPr>
          <w:rFonts w:ascii="Arial" w:hAnsi="Arial" w:cs="Arial"/>
          <w:b/>
        </w:rPr>
      </w:pPr>
      <w:r w:rsidRPr="00CF1D17">
        <w:rPr>
          <w:rFonts w:ascii="Arial" w:hAnsi="Arial" w:cs="Arial"/>
          <w:b/>
        </w:rPr>
        <w:t xml:space="preserve">SUB003 </w:t>
      </w:r>
      <w:r>
        <w:rPr>
          <w:rFonts w:ascii="Arial" w:hAnsi="Arial" w:cs="Arial"/>
          <w:b/>
        </w:rPr>
        <w:t>–</w:t>
      </w:r>
      <w:r w:rsidRPr="00CF1D17">
        <w:rPr>
          <w:rFonts w:ascii="Arial" w:hAnsi="Arial" w:cs="Arial"/>
          <w:b/>
        </w:rPr>
        <w:t xml:space="preserve"> Excluir Cliente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503718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usuário confirma ou cancela ([FAE001] Cancelar modificações).</w:t>
      </w:r>
    </w:p>
    <w:p w:rsidR="00503718" w:rsidRPr="005E772C" w:rsidRDefault="00503718" w:rsidP="00503718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>
        <w:rPr>
          <w:rFonts w:ascii="Arial" w:hAnsi="Arial" w:cs="Arial"/>
        </w:rPr>
        <w:t xml:space="preserve"> e retorna ao </w:t>
      </w:r>
      <w:r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503718" w:rsidRPr="00CD7672" w:rsidRDefault="00503718" w:rsidP="00503718">
      <w:pPr>
        <w:pStyle w:val="Ttulo3"/>
        <w:numPr>
          <w:ilvl w:val="0"/>
          <w:numId w:val="0"/>
        </w:numPr>
        <w:shd w:val="clear" w:color="auto" w:fill="AEAAAA" w:themeFill="background2" w:themeFillShade="BF"/>
        <w:rPr>
          <w:rFonts w:ascii="Arial" w:hAnsi="Arial" w:cs="Arial"/>
          <w:b w:val="0"/>
          <w:sz w:val="24"/>
        </w:rPr>
      </w:pPr>
      <w:bookmarkStart w:id="20" w:name="_Toc354598465"/>
      <w:r>
        <w:rPr>
          <w:rFonts w:ascii="Arial" w:hAnsi="Arial" w:cs="Arial"/>
          <w:sz w:val="24"/>
        </w:rPr>
        <w:t>Fluxos Alternativos e de Exceções</w:t>
      </w:r>
      <w:bookmarkEnd w:id="20"/>
    </w:p>
    <w:p w:rsidR="00503718" w:rsidRPr="00CD767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Cancelar modificações (incluir/alterar/excluir)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usuário informa que deseja cancelar as modificações em andamento. </w:t>
      </w:r>
    </w:p>
    <w:p w:rsidR="00503718" w:rsidRDefault="00503718" w:rsidP="00503718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503718" w:rsidRPr="004E2E02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503718" w:rsidRDefault="00503718" w:rsidP="00503718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503718" w:rsidRPr="00BC7BCB" w:rsidRDefault="00503718" w:rsidP="00503718">
      <w:pPr>
        <w:pStyle w:val="Ttulo4"/>
        <w:numPr>
          <w:ilvl w:val="0"/>
          <w:numId w:val="0"/>
        </w:num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503718" w:rsidRPr="00BC7BCB" w:rsidRDefault="00503718" w:rsidP="00503718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>
        <w:rPr>
          <w:rFonts w:ascii="Times New Roman" w:hAnsi="Times New Roman"/>
          <w:szCs w:val="22"/>
        </w:rPr>
        <w:t xml:space="preserve"> de excluir o cliente e retornar ao </w:t>
      </w:r>
      <w:r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942741" w:rsidRPr="00B36A92" w:rsidRDefault="008C5470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21" w:name="_Toc353996723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8C5470">
        <w:rPr>
          <w:highlight w:val="darkGray"/>
          <w:u w:val="single"/>
        </w:rPr>
        <w:t>UC</w:t>
      </w:r>
      <w:r w:rsidR="00942741" w:rsidRPr="008C5470">
        <w:rPr>
          <w:highlight w:val="darkGray"/>
          <w:u w:val="single"/>
        </w:rPr>
        <w:t>00</w:t>
      </w:r>
      <w:r w:rsidRPr="008C5470">
        <w:rPr>
          <w:highlight w:val="darkGray"/>
          <w:u w:val="single"/>
        </w:rPr>
        <w:t>8</w:t>
      </w:r>
      <w:r w:rsidR="00942741" w:rsidRPr="008C5470">
        <w:rPr>
          <w:highlight w:val="darkGray"/>
          <w:u w:val="single"/>
        </w:rPr>
        <w:t xml:space="preserve"> </w:t>
      </w:r>
      <w:r w:rsidR="00273FBA" w:rsidRPr="008C5470">
        <w:rPr>
          <w:highlight w:val="darkGray"/>
          <w:u w:val="single"/>
        </w:rPr>
        <w:t>– Manter</w:t>
      </w:r>
      <w:r w:rsidR="00942741" w:rsidRPr="008C5470">
        <w:rPr>
          <w:highlight w:val="darkGray"/>
          <w:u w:val="single"/>
        </w:rPr>
        <w:t xml:space="preserve"> </w:t>
      </w:r>
      <w:bookmarkEnd w:id="21"/>
      <w:r w:rsidRPr="008C5470">
        <w:rPr>
          <w:highlight w:val="darkGray"/>
          <w:u w:val="single"/>
        </w:rPr>
        <w:t>Funcionário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8C5470">
        <w:rPr>
          <w:rFonts w:ascii="Arial" w:hAnsi="Arial" w:cs="Arial"/>
          <w:iCs/>
        </w:rPr>
        <w:t>Gerente</w:t>
      </w:r>
      <w:r w:rsidR="00273FBA">
        <w:rPr>
          <w:rFonts w:ascii="Arial" w:hAnsi="Arial" w:cs="Arial"/>
          <w:iCs/>
        </w:rPr>
        <w:t xml:space="preserve">, responsável pela manutenção dos </w:t>
      </w:r>
      <w:r w:rsidR="008C5470">
        <w:rPr>
          <w:rFonts w:ascii="Arial" w:hAnsi="Arial" w:cs="Arial"/>
          <w:iCs/>
        </w:rPr>
        <w:t>funcionários</w:t>
      </w:r>
      <w:r w:rsidR="00273FBA">
        <w:rPr>
          <w:rFonts w:ascii="Arial" w:hAnsi="Arial" w:cs="Arial"/>
          <w:iCs/>
        </w:rPr>
        <w:t xml:space="preserve">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 xml:space="preserve">O </w:t>
      </w:r>
      <w:r w:rsidR="008C5470">
        <w:rPr>
          <w:rFonts w:ascii="Arial" w:hAnsi="Arial" w:cs="Arial"/>
          <w:iCs/>
        </w:rPr>
        <w:t>Gerente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8C5470">
        <w:rPr>
          <w:rFonts w:ascii="Arial" w:hAnsi="Arial" w:cs="Arial"/>
          <w:iCs/>
        </w:rPr>
        <w:t>Funcionário Mantido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>
        <w:rPr>
          <w:rFonts w:ascii="Arial" w:hAnsi="Arial" w:cs="Arial"/>
        </w:rPr>
        <w:t xml:space="preserve"> clica no </w:t>
      </w:r>
      <w:proofErr w:type="gramStart"/>
      <w:r>
        <w:rPr>
          <w:rFonts w:ascii="Arial" w:hAnsi="Arial" w:cs="Arial"/>
        </w:rPr>
        <w:t>menu</w:t>
      </w:r>
      <w:proofErr w:type="gramEnd"/>
      <w:r>
        <w:rPr>
          <w:rFonts w:ascii="Arial" w:hAnsi="Arial" w:cs="Arial"/>
        </w:rPr>
        <w:t xml:space="preserve"> “M</w:t>
      </w:r>
      <w:r w:rsidR="00273FBA">
        <w:rPr>
          <w:rFonts w:ascii="Arial" w:hAnsi="Arial" w:cs="Arial"/>
        </w:rPr>
        <w:t xml:space="preserve">anter </w:t>
      </w:r>
      <w:r w:rsidR="00DA3C83">
        <w:rPr>
          <w:rFonts w:ascii="Arial" w:hAnsi="Arial" w:cs="Arial"/>
        </w:rPr>
        <w:t>Funcionário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</w:t>
      </w:r>
      <w:r w:rsidR="00DA3C83">
        <w:rPr>
          <w:rFonts w:ascii="Arial" w:hAnsi="Arial" w:cs="Arial"/>
        </w:rPr>
        <w:t>Gerente</w:t>
      </w:r>
      <w:r w:rsidR="00273FBA">
        <w:rPr>
          <w:rFonts w:ascii="Arial" w:hAnsi="Arial" w:cs="Arial"/>
        </w:rPr>
        <w:t xml:space="preserve"> </w:t>
      </w:r>
      <w:r w:rsidR="00DA3C83">
        <w:rPr>
          <w:rFonts w:ascii="Arial" w:hAnsi="Arial" w:cs="Arial"/>
        </w:rPr>
        <w:t xml:space="preserve">verificar </w:t>
      </w:r>
      <w:r w:rsidR="00FE7556">
        <w:rPr>
          <w:rFonts w:ascii="Arial" w:hAnsi="Arial" w:cs="Arial"/>
        </w:rPr>
        <w:t>se o funcionário já está cadastrado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</w:t>
      </w:r>
      <w:r w:rsidR="006C71CE">
        <w:rPr>
          <w:rFonts w:ascii="Arial" w:hAnsi="Arial" w:cs="Arial"/>
        </w:rPr>
        <w:lastRenderedPageBreak/>
        <w:t xml:space="preserve">[SB001] Incluir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 xml:space="preserve">, “Alterar </w:t>
      </w:r>
      <w:r w:rsidR="00D90A3A">
        <w:rPr>
          <w:rFonts w:ascii="Arial" w:hAnsi="Arial" w:cs="Arial"/>
        </w:rPr>
        <w:t>Funcionário</w:t>
      </w:r>
      <w:r w:rsidR="006C71CE">
        <w:rPr>
          <w:rFonts w:ascii="Arial" w:hAnsi="Arial" w:cs="Arial"/>
        </w:rPr>
        <w:t>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</w:t>
      </w:r>
      <w:r w:rsidR="00D90A3A">
        <w:rPr>
          <w:rFonts w:ascii="Arial" w:hAnsi="Arial" w:cs="Arial"/>
        </w:rPr>
        <w:t>Funcionário</w:t>
      </w:r>
      <w:r w:rsidR="00737DE7">
        <w:rPr>
          <w:rFonts w:ascii="Arial" w:hAnsi="Arial" w:cs="Arial"/>
        </w:rPr>
        <w:t xml:space="preserve">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</w:t>
      </w:r>
      <w:r w:rsidR="00D90A3A">
        <w:rPr>
          <w:rFonts w:ascii="Arial" w:hAnsi="Arial" w:cs="Arial"/>
        </w:rPr>
        <w:t>Gerente</w:t>
      </w:r>
      <w:r w:rsidR="00737DE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deve informar:</w:t>
      </w:r>
    </w:p>
    <w:p w:rsidR="00942741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</w:t>
      </w:r>
      <w:r w:rsidR="00D90A3A">
        <w:rPr>
          <w:rFonts w:ascii="Arial" w:hAnsi="Arial" w:cs="Arial"/>
        </w:rPr>
        <w:t>ome</w:t>
      </w:r>
    </w:p>
    <w:p w:rsidR="00D90A3A" w:rsidRDefault="00D90A3A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  <w:bookmarkStart w:id="22" w:name="_GoBack"/>
      <w:bookmarkEnd w:id="22"/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Instrutor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>Nesta mesma tela o sistema exibe as opções “Pesquisar”, “Novo” [SB001] Incluir Plano de Treinamento, “Alterar Plano de Treinamento” [SB002] e “Excluir Plano de Treinamento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pode, opcionalmente, selecionar um dos registros listados para alteração ([SB002] Alterar Plano de Treinamento) ou exclusão ([SB003] Excluir Plano de Treinamento).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F3562">
        <w:rPr>
          <w:rFonts w:ascii="Arial" w:hAnsi="Arial" w:cs="Arial"/>
          <w:highlight w:val="darkYellow"/>
        </w:rPr>
        <w:t>SUB001 – Incluir Plano de Treinamento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do </w:t>
      </w:r>
      <w:r w:rsidR="006079B9">
        <w:rPr>
          <w:rFonts w:ascii="Arial" w:hAnsi="Arial" w:cs="Arial"/>
        </w:rPr>
        <w:t>Cliente</w:t>
      </w:r>
    </w:p>
    <w:p w:rsidR="006F3562" w:rsidRDefault="006079B9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  <w:r w:rsidR="006F3562">
        <w:rPr>
          <w:rFonts w:ascii="Arial" w:hAnsi="Arial" w:cs="Arial"/>
        </w:rPr>
        <w:t xml:space="preserve"> do Plano</w:t>
      </w:r>
    </w:p>
    <w:p w:rsidR="00AC318B" w:rsidRDefault="00AC318B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Tipos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Quantidade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Duração dos Exercícios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>SUB002 – Alterar Plano de Treinamento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>SUB003 – Excluir Plano de Treinamento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plano está cadastrado ([</w:t>
      </w:r>
      <w:r w:rsidR="007702AF">
        <w:rPr>
          <w:rFonts w:ascii="Arial" w:hAnsi="Arial" w:cs="Arial"/>
        </w:rPr>
        <w:t>FAE001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([FAE003]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lastRenderedPageBreak/>
        <w:t>FAE002 – Campos Obrigatórios não preenchidos</w:t>
      </w:r>
    </w:p>
    <w:p w:rsidR="00942741" w:rsidRPr="00CD7672" w:rsidRDefault="00942741" w:rsidP="007702AF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Default="007702AF" w:rsidP="00942741">
      <w:pPr>
        <w:rPr>
          <w:b/>
        </w:rPr>
      </w:pPr>
      <w:r w:rsidRPr="007702AF">
        <w:rPr>
          <w:b/>
        </w:rPr>
        <w:t>FAE003 – Cancelar modificações</w:t>
      </w:r>
      <w:r>
        <w:rPr>
          <w:b/>
        </w:rPr>
        <w:t xml:space="preserve"> (incluir/alterar/excluir)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>O Instrutor informa que deseja cancelar as modificações em andamento;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7702AF" w:rsidRPr="007702AF" w:rsidRDefault="007702AF" w:rsidP="00942741">
      <w:r>
        <w:t xml:space="preserve">      </w:t>
      </w:r>
    </w:p>
    <w:sectPr w:rsidR="007702AF" w:rsidRP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454" w:rsidRDefault="00351454">
      <w:r>
        <w:separator/>
      </w:r>
    </w:p>
  </w:endnote>
  <w:endnote w:type="continuationSeparator" w:id="0">
    <w:p w:rsidR="00351454" w:rsidRDefault="00351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proofErr w:type="gramStart"/>
          <w:r>
            <w:rPr>
              <w:rFonts w:ascii="Verdana" w:hAnsi="Verdana"/>
              <w:sz w:val="16"/>
            </w:rPr>
            <w:t>.</w:t>
          </w:r>
          <w:proofErr w:type="spellStart"/>
          <w:proofErr w:type="gramEnd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454" w:rsidRDefault="00351454">
      <w:r>
        <w:separator/>
      </w:r>
    </w:p>
  </w:footnote>
  <w:footnote w:type="continuationSeparator" w:id="0">
    <w:p w:rsidR="00351454" w:rsidRDefault="003514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73FBA"/>
    <w:rsid w:val="0027525C"/>
    <w:rsid w:val="002B5BAB"/>
    <w:rsid w:val="002B5F37"/>
    <w:rsid w:val="002F3F60"/>
    <w:rsid w:val="003019A9"/>
    <w:rsid w:val="00351454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03718"/>
    <w:rsid w:val="005A43A8"/>
    <w:rsid w:val="005E772C"/>
    <w:rsid w:val="006079B9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50195"/>
    <w:rsid w:val="00870EB8"/>
    <w:rsid w:val="0089029D"/>
    <w:rsid w:val="008C5470"/>
    <w:rsid w:val="00942741"/>
    <w:rsid w:val="00951BDC"/>
    <w:rsid w:val="009634D4"/>
    <w:rsid w:val="009A5261"/>
    <w:rsid w:val="009C5F01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616A2"/>
    <w:rsid w:val="00B66DC2"/>
    <w:rsid w:val="00B75D84"/>
    <w:rsid w:val="00BC7BCB"/>
    <w:rsid w:val="00C04192"/>
    <w:rsid w:val="00C40984"/>
    <w:rsid w:val="00C45EAB"/>
    <w:rsid w:val="00CA5BE9"/>
    <w:rsid w:val="00CD7672"/>
    <w:rsid w:val="00CF0E86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90A3A"/>
    <w:rsid w:val="00DA3C83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E7556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  <w:style w:type="character" w:customStyle="1" w:styleId="Ttulo1Char">
    <w:name w:val="Título 1 Char"/>
    <w:aliases w:val="PSC_Titulo_1 Char"/>
    <w:basedOn w:val="Fontepargpadro"/>
    <w:link w:val="Ttulo1"/>
    <w:rsid w:val="00503718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503718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503718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503718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562EA-982C-4ACC-B480-F16425CC4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159</TotalTime>
  <Pages>1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6422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16</cp:revision>
  <cp:lastPrinted>2007-09-24T16:37:00Z</cp:lastPrinted>
  <dcterms:created xsi:type="dcterms:W3CDTF">2013-04-18T00:12:00Z</dcterms:created>
  <dcterms:modified xsi:type="dcterms:W3CDTF">2013-04-26T22:54:00Z</dcterms:modified>
</cp:coreProperties>
</file>